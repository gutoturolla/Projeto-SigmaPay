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D9F11D" w14:textId="77777777" w:rsidR="002101E2" w:rsidRDefault="002101E2">
      <w:pPr>
        <w:pStyle w:val="Corpodetexto"/>
      </w:pPr>
    </w:p>
    <w:p w14:paraId="4303AA18" w14:textId="77777777" w:rsidR="002101E2" w:rsidRDefault="002101E2">
      <w:pPr>
        <w:jc w:val="center"/>
        <w:rPr>
          <w:sz w:val="40"/>
          <w:lang w:val="pt-BR"/>
        </w:rPr>
      </w:pPr>
    </w:p>
    <w:p w14:paraId="7EA13C46" w14:textId="77777777" w:rsidR="002101E2" w:rsidRDefault="002101E2">
      <w:pPr>
        <w:jc w:val="center"/>
        <w:rPr>
          <w:sz w:val="40"/>
          <w:lang w:val="pt-BR"/>
        </w:rPr>
      </w:pPr>
    </w:p>
    <w:p w14:paraId="0A92364E" w14:textId="77777777" w:rsidR="002101E2" w:rsidRDefault="002101E2">
      <w:pPr>
        <w:jc w:val="center"/>
        <w:rPr>
          <w:sz w:val="40"/>
          <w:lang w:val="pt-BR"/>
        </w:rPr>
      </w:pPr>
    </w:p>
    <w:p w14:paraId="2639FEF7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19F71F27" w14:textId="77777777" w:rsidR="003474F5" w:rsidRDefault="003474F5" w:rsidP="003474F5">
      <w:pPr>
        <w:pStyle w:val="Corpodetexto"/>
      </w:pPr>
    </w:p>
    <w:p w14:paraId="3872D158" w14:textId="77777777" w:rsidR="003474F5" w:rsidRDefault="00E12106" w:rsidP="003474F5">
      <w:pPr>
        <w:jc w:val="center"/>
        <w:rPr>
          <w:b/>
          <w:sz w:val="44"/>
          <w:szCs w:val="44"/>
          <w:lang w:val="pt-BR"/>
        </w:rPr>
      </w:pPr>
      <w:proofErr w:type="spellStart"/>
      <w:r>
        <w:rPr>
          <w:b/>
          <w:sz w:val="44"/>
          <w:szCs w:val="44"/>
          <w:lang w:val="pt-BR"/>
        </w:rPr>
        <w:t>SigmaPay</w:t>
      </w:r>
      <w:proofErr w:type="spellEnd"/>
    </w:p>
    <w:p w14:paraId="27D5DCF6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528A817D" w14:textId="77777777" w:rsidR="003474F5" w:rsidRPr="00887BC8" w:rsidRDefault="003474F5" w:rsidP="003474F5">
      <w:pPr>
        <w:rPr>
          <w:lang w:val="pt-BR"/>
        </w:rPr>
      </w:pPr>
    </w:p>
    <w:p w14:paraId="26967420" w14:textId="77777777" w:rsidR="003474F5" w:rsidRPr="00887BC8" w:rsidRDefault="003474F5" w:rsidP="003474F5">
      <w:pPr>
        <w:rPr>
          <w:lang w:val="pt-BR"/>
        </w:rPr>
      </w:pPr>
    </w:p>
    <w:p w14:paraId="74F1AFB0" w14:textId="77777777" w:rsidR="003474F5" w:rsidRPr="00887BC8" w:rsidRDefault="003474F5" w:rsidP="003474F5">
      <w:pPr>
        <w:rPr>
          <w:lang w:val="pt-BR"/>
        </w:rPr>
      </w:pPr>
    </w:p>
    <w:p w14:paraId="76EDD863" w14:textId="77777777" w:rsidR="003474F5" w:rsidRPr="00887BC8" w:rsidRDefault="003474F5" w:rsidP="003474F5">
      <w:pPr>
        <w:rPr>
          <w:lang w:val="pt-BR"/>
        </w:rPr>
      </w:pPr>
    </w:p>
    <w:p w14:paraId="1D934C12" w14:textId="77777777" w:rsidR="003474F5" w:rsidRPr="00977849" w:rsidRDefault="00873422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926D8A">
        <w:rPr>
          <w:b/>
          <w:sz w:val="44"/>
          <w:szCs w:val="44"/>
          <w:lang w:val="pt-BR"/>
        </w:rPr>
        <w:t>de Processos de Negócio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13CE6CCF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6DA1CF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12106">
              <w:rPr>
                <w:lang w:val="pt-BR"/>
              </w:rPr>
              <w:t xml:space="preserve">Augusto </w:t>
            </w:r>
            <w:proofErr w:type="spellStart"/>
            <w:r w:rsidR="00E12106">
              <w:rPr>
                <w:lang w:val="pt-BR"/>
              </w:rPr>
              <w:t>Turolla</w:t>
            </w:r>
            <w:proofErr w:type="spellEnd"/>
            <w:r w:rsidR="00E12106">
              <w:rPr>
                <w:lang w:val="pt-BR"/>
              </w:rPr>
              <w:t xml:space="preserve">, Tiago </w:t>
            </w:r>
            <w:proofErr w:type="spellStart"/>
            <w:r w:rsidR="00E12106">
              <w:rPr>
                <w:lang w:val="pt-BR"/>
              </w:rPr>
              <w:t>Arrazi</w:t>
            </w:r>
            <w:proofErr w:type="spellEnd"/>
            <w:r w:rsidR="00E12106">
              <w:rPr>
                <w:lang w:val="pt-BR"/>
              </w:rPr>
              <w:t>, Pedro de Matos</w:t>
            </w:r>
          </w:p>
          <w:p w14:paraId="6896F691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27DFEA8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E12106">
              <w:t xml:space="preserve"> 26/08/2019</w:t>
            </w:r>
          </w:p>
          <w:p w14:paraId="369F2EAD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4564BE7C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37E68CF" w14:textId="77777777" w:rsidR="003474F5" w:rsidRDefault="003474F5" w:rsidP="007E2C5A">
            <w:pPr>
              <w:rPr>
                <w:ins w:id="0" w:author="Gabriela Cabel Barbarán" w:date="2019-09-05T18:23:00Z"/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7130F007" w14:textId="0DD21874" w:rsidR="008924DE" w:rsidRPr="000C242C" w:rsidRDefault="008924DE" w:rsidP="007E2C5A">
            <w:pPr>
              <w:rPr>
                <w:lang w:val="pt-BR"/>
              </w:rPr>
            </w:pPr>
            <w:ins w:id="1" w:author="Gabriela Cabel Barbarán" w:date="2019-09-05T18:23:00Z">
              <w:r>
                <w:rPr>
                  <w:lang w:val="pt-BR"/>
                </w:rPr>
                <w:t>Gabriela Barbarán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D752A89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12EDBC7D" w14:textId="75384231" w:rsidR="003474F5" w:rsidRPr="00977849" w:rsidRDefault="008924DE" w:rsidP="007E2C5A">
            <w:pPr>
              <w:jc w:val="right"/>
              <w:rPr>
                <w:sz w:val="28"/>
                <w:lang w:val="pt-BR"/>
              </w:rPr>
            </w:pPr>
            <w:ins w:id="2" w:author="Gabriela Cabel Barbarán" w:date="2019-09-05T18:23:00Z">
              <w:r>
                <w:rPr>
                  <w:sz w:val="28"/>
                  <w:lang w:val="pt-BR"/>
                </w:rPr>
                <w:t>05/09/2019</w:t>
              </w:r>
            </w:ins>
          </w:p>
        </w:tc>
      </w:tr>
    </w:tbl>
    <w:p w14:paraId="44EC61EE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3B75BADB" w14:textId="77777777" w:rsidR="003474F5" w:rsidRPr="00977849" w:rsidRDefault="003474F5" w:rsidP="003474F5">
      <w:pPr>
        <w:rPr>
          <w:lang w:val="pt-BR"/>
        </w:rPr>
      </w:pPr>
    </w:p>
    <w:p w14:paraId="2E8E43C5" w14:textId="77777777" w:rsidR="003474F5" w:rsidRPr="00977849" w:rsidRDefault="003474F5" w:rsidP="003474F5">
      <w:pPr>
        <w:rPr>
          <w:lang w:val="pt-BR"/>
        </w:rPr>
      </w:pPr>
    </w:p>
    <w:p w14:paraId="22CA98BC" w14:textId="77777777" w:rsidR="003474F5" w:rsidRPr="00977849" w:rsidRDefault="003474F5" w:rsidP="003474F5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1769EB7C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515238AA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5A54BFD4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004FFB57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7849" w14:paraId="45224C65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557BB456" w14:textId="26A425E8" w:rsidR="003474F5" w:rsidRPr="00977849" w:rsidRDefault="006B17F1" w:rsidP="007E2C5A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00" w:type="dxa"/>
            <w:vAlign w:val="center"/>
          </w:tcPr>
          <w:p w14:paraId="05C2299C" w14:textId="489D4B52" w:rsidR="003474F5" w:rsidRPr="00977849" w:rsidRDefault="006B17F1" w:rsidP="007E2C5A">
            <w:pPr>
              <w:rPr>
                <w:sz w:val="20"/>
              </w:rPr>
            </w:pPr>
            <w:r>
              <w:rPr>
                <w:sz w:val="20"/>
              </w:rPr>
              <w:t>26/08/2019</w:t>
            </w:r>
          </w:p>
        </w:tc>
        <w:tc>
          <w:tcPr>
            <w:tcW w:w="6580" w:type="dxa"/>
            <w:vAlign w:val="center"/>
          </w:tcPr>
          <w:p w14:paraId="04C2ED9D" w14:textId="54037464" w:rsidR="003474F5" w:rsidRPr="00977849" w:rsidRDefault="006B17F1" w:rsidP="007E2C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Criação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documento</w:t>
            </w:r>
            <w:proofErr w:type="spellEnd"/>
          </w:p>
        </w:tc>
      </w:tr>
      <w:tr w:rsidR="003474F5" w:rsidRPr="00977849" w14:paraId="65244597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4FD9868C" w14:textId="37091F55" w:rsidR="003474F5" w:rsidRPr="00977849" w:rsidRDefault="006B17F1" w:rsidP="007E2C5A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ins w:id="3" w:author="AUGUSTO TUROLLA" w:date="2019-09-09T21:30:00Z">
              <w:r w:rsidR="00027C7E">
                <w:rPr>
                  <w:sz w:val="20"/>
                </w:rPr>
                <w:t>1.</w:t>
              </w:r>
            </w:ins>
            <w:r>
              <w:rPr>
                <w:sz w:val="20"/>
              </w:rPr>
              <w:t>1</w:t>
            </w:r>
          </w:p>
        </w:tc>
        <w:tc>
          <w:tcPr>
            <w:tcW w:w="1500" w:type="dxa"/>
            <w:vAlign w:val="center"/>
          </w:tcPr>
          <w:p w14:paraId="670B8A1D" w14:textId="4F5A60D4" w:rsidR="003474F5" w:rsidRPr="00977849" w:rsidRDefault="00027C7E" w:rsidP="007E2C5A">
            <w:pPr>
              <w:rPr>
                <w:sz w:val="20"/>
              </w:rPr>
            </w:pPr>
            <w:ins w:id="4" w:author="AUGUSTO TUROLLA" w:date="2019-09-09T21:31:00Z">
              <w:r>
                <w:rPr>
                  <w:sz w:val="20"/>
                </w:rPr>
                <w:t>0</w:t>
              </w:r>
            </w:ins>
            <w:r w:rsidR="006B17F1">
              <w:rPr>
                <w:sz w:val="20"/>
              </w:rPr>
              <w:t>2</w:t>
            </w:r>
            <w:ins w:id="5" w:author="AUGUSTO TUROLLA" w:date="2019-09-09T21:31:00Z">
              <w:r>
                <w:rPr>
                  <w:sz w:val="20"/>
                </w:rPr>
                <w:t>/09/2019</w:t>
              </w:r>
            </w:ins>
          </w:p>
        </w:tc>
        <w:tc>
          <w:tcPr>
            <w:tcW w:w="6580" w:type="dxa"/>
            <w:vAlign w:val="center"/>
          </w:tcPr>
          <w:p w14:paraId="40BE71E5" w14:textId="6258FC74" w:rsidR="003474F5" w:rsidRPr="00977849" w:rsidRDefault="006B17F1" w:rsidP="007E2C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Atualizações</w:t>
            </w:r>
            <w:proofErr w:type="spellEnd"/>
            <w:r>
              <w:rPr>
                <w:sz w:val="20"/>
              </w:rPr>
              <w:t xml:space="preserve"> das </w:t>
            </w:r>
            <w:proofErr w:type="spellStart"/>
            <w:r>
              <w:rPr>
                <w:sz w:val="20"/>
              </w:rPr>
              <w:t>estruturas</w:t>
            </w:r>
            <w:proofErr w:type="spellEnd"/>
            <w:r>
              <w:rPr>
                <w:sz w:val="20"/>
              </w:rPr>
              <w:t xml:space="preserve"> TO-BE, UC</w:t>
            </w:r>
            <w:bookmarkStart w:id="6" w:name="_GoBack"/>
            <w:bookmarkEnd w:id="6"/>
          </w:p>
        </w:tc>
      </w:tr>
      <w:tr w:rsidR="006B17F1" w:rsidRPr="00977849" w14:paraId="3A298B05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3B8EA52C" w14:textId="27113120" w:rsidR="006B17F1" w:rsidRPr="00977849" w:rsidRDefault="006B17F1" w:rsidP="006B17F1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ins w:id="7" w:author="AUGUSTO TUROLLA" w:date="2019-09-09T21:30:00Z">
              <w:r>
                <w:rPr>
                  <w:sz w:val="20"/>
                </w:rPr>
                <w:t>1.2</w:t>
              </w:r>
            </w:ins>
          </w:p>
        </w:tc>
        <w:tc>
          <w:tcPr>
            <w:tcW w:w="1500" w:type="dxa"/>
            <w:vAlign w:val="center"/>
          </w:tcPr>
          <w:p w14:paraId="6A63515D" w14:textId="09CDBF7D" w:rsidR="006B17F1" w:rsidRPr="00977849" w:rsidRDefault="006B17F1" w:rsidP="006B17F1">
            <w:pPr>
              <w:rPr>
                <w:sz w:val="20"/>
              </w:rPr>
            </w:pPr>
            <w:ins w:id="8" w:author="AUGUSTO TUROLLA" w:date="2019-09-09T21:31:00Z">
              <w:r>
                <w:rPr>
                  <w:sz w:val="20"/>
                </w:rPr>
                <w:t>09/09/2019</w:t>
              </w:r>
            </w:ins>
          </w:p>
        </w:tc>
        <w:tc>
          <w:tcPr>
            <w:tcW w:w="6580" w:type="dxa"/>
            <w:vAlign w:val="center"/>
          </w:tcPr>
          <w:p w14:paraId="7F354874" w14:textId="3B496CD7" w:rsidR="006B17F1" w:rsidRPr="00977849" w:rsidRDefault="006B17F1" w:rsidP="006B17F1">
            <w:pPr>
              <w:rPr>
                <w:sz w:val="20"/>
              </w:rPr>
            </w:pPr>
            <w:ins w:id="9" w:author="AUGUSTO TUROLLA" w:date="2019-09-09T21:32:00Z">
              <w:r>
                <w:rPr>
                  <w:sz w:val="20"/>
                </w:rPr>
                <w:t xml:space="preserve">As </w:t>
              </w:r>
              <w:proofErr w:type="spellStart"/>
              <w:r>
                <w:rPr>
                  <w:sz w:val="20"/>
                </w:rPr>
                <w:t>questões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levantadas</w:t>
              </w:r>
              <w:proofErr w:type="spellEnd"/>
              <w:r>
                <w:rPr>
                  <w:sz w:val="20"/>
                </w:rPr>
                <w:t xml:space="preserve"> no </w:t>
              </w:r>
              <w:proofErr w:type="spellStart"/>
              <w:r>
                <w:rPr>
                  <w:sz w:val="20"/>
                </w:rPr>
                <w:t>documento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foram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sa</w:t>
              </w:r>
            </w:ins>
            <w:ins w:id="10" w:author="AUGUSTO TUROLLA" w:date="2019-09-09T21:37:00Z">
              <w:r>
                <w:rPr>
                  <w:sz w:val="20"/>
                </w:rPr>
                <w:t>nadas</w:t>
              </w:r>
              <w:proofErr w:type="spellEnd"/>
              <w:r>
                <w:rPr>
                  <w:sz w:val="20"/>
                </w:rPr>
                <w:t xml:space="preserve"> e </w:t>
              </w:r>
              <w:proofErr w:type="spellStart"/>
              <w:r>
                <w:rPr>
                  <w:sz w:val="20"/>
                </w:rPr>
                <w:t>os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diagramas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atualizados</w:t>
              </w:r>
              <w:proofErr w:type="spellEnd"/>
              <w:r>
                <w:rPr>
                  <w:sz w:val="20"/>
                </w:rPr>
                <w:t>.</w:t>
              </w:r>
            </w:ins>
          </w:p>
        </w:tc>
      </w:tr>
      <w:tr w:rsidR="006B17F1" w:rsidRPr="00977849" w14:paraId="458F3AF0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66C7027A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BB6DCFB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1488125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3161F152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22D4E281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C02361E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BE31322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7C883B84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157394D5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E217225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424A2D9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21B7BF25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11602B3F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167BFC4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4349EA9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5869F51E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212CAAC3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99FB6C8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F33FC7D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0A4AAFB0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73ED5218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2734685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B655A6C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5CFEADFE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6E42AD3B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EFC966A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B231C3B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  <w:tr w:rsidR="006B17F1" w:rsidRPr="00977849" w14:paraId="1CBB4503" w14:textId="77777777" w:rsidTr="006B17F1">
        <w:trPr>
          <w:trHeight w:val="480"/>
        </w:trPr>
        <w:tc>
          <w:tcPr>
            <w:tcW w:w="1460" w:type="dxa"/>
            <w:vAlign w:val="center"/>
          </w:tcPr>
          <w:p w14:paraId="3165C9B5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8F7F5D4" w14:textId="77777777" w:rsidR="006B17F1" w:rsidRPr="00977849" w:rsidRDefault="006B17F1" w:rsidP="006B17F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B9E8E05" w14:textId="77777777" w:rsidR="006B17F1" w:rsidRPr="00977849" w:rsidRDefault="006B17F1" w:rsidP="006B17F1">
            <w:pPr>
              <w:rPr>
                <w:sz w:val="20"/>
              </w:rPr>
            </w:pPr>
          </w:p>
        </w:tc>
      </w:tr>
    </w:tbl>
    <w:p w14:paraId="57534CD8" w14:textId="77777777" w:rsidR="003474F5" w:rsidRPr="009108DD" w:rsidRDefault="003474F5" w:rsidP="003474F5">
      <w:pPr>
        <w:pStyle w:val="Ttulo"/>
      </w:pPr>
    </w:p>
    <w:p w14:paraId="31B7E29F" w14:textId="77777777" w:rsidR="003474F5" w:rsidRPr="009108DD" w:rsidRDefault="003474F5" w:rsidP="003474F5">
      <w:pPr>
        <w:pStyle w:val="Ttulo"/>
      </w:pPr>
    </w:p>
    <w:p w14:paraId="767DB3AB" w14:textId="77777777" w:rsidR="003474F5" w:rsidRPr="009108DD" w:rsidRDefault="003474F5" w:rsidP="003474F5">
      <w:pPr>
        <w:pStyle w:val="Ttulo"/>
      </w:pPr>
    </w:p>
    <w:p w14:paraId="4F629304" w14:textId="77777777" w:rsidR="003474F5" w:rsidRPr="009108DD" w:rsidRDefault="003474F5" w:rsidP="003474F5">
      <w:pPr>
        <w:pStyle w:val="Ttulo"/>
      </w:pPr>
    </w:p>
    <w:p w14:paraId="13AEEFE0" w14:textId="77777777" w:rsidR="003474F5" w:rsidRPr="009108DD" w:rsidRDefault="003474F5" w:rsidP="003474F5">
      <w:pPr>
        <w:pStyle w:val="Ttulo"/>
      </w:pPr>
    </w:p>
    <w:p w14:paraId="39351BAC" w14:textId="77777777" w:rsidR="003474F5" w:rsidRPr="009108DD" w:rsidRDefault="003474F5" w:rsidP="003474F5">
      <w:pPr>
        <w:pStyle w:val="Ttulo"/>
      </w:pPr>
    </w:p>
    <w:p w14:paraId="45737146" w14:textId="77777777" w:rsidR="003474F5" w:rsidRPr="009108DD" w:rsidRDefault="003474F5" w:rsidP="003474F5">
      <w:pPr>
        <w:pStyle w:val="Ttulo"/>
      </w:pPr>
    </w:p>
    <w:p w14:paraId="78CD5175" w14:textId="77777777" w:rsidR="003474F5" w:rsidRPr="009108DD" w:rsidRDefault="003474F5" w:rsidP="003474F5">
      <w:pPr>
        <w:pStyle w:val="Ttulo"/>
      </w:pPr>
    </w:p>
    <w:p w14:paraId="77BAFD32" w14:textId="77777777" w:rsidR="003474F5" w:rsidRPr="009108DD" w:rsidRDefault="003474F5" w:rsidP="003474F5">
      <w:pPr>
        <w:pStyle w:val="Ttulo"/>
      </w:pPr>
    </w:p>
    <w:p w14:paraId="5B906591" w14:textId="77777777" w:rsidR="003474F5" w:rsidRPr="009108DD" w:rsidRDefault="003474F5" w:rsidP="003474F5">
      <w:pPr>
        <w:pStyle w:val="Ttulo"/>
      </w:pPr>
    </w:p>
    <w:p w14:paraId="4D955600" w14:textId="77777777" w:rsidR="003474F5" w:rsidRPr="009108DD" w:rsidRDefault="003474F5" w:rsidP="003474F5">
      <w:pPr>
        <w:pStyle w:val="Ttulo"/>
      </w:pPr>
    </w:p>
    <w:p w14:paraId="75110E2C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11" w:name="_Toc21438786"/>
    <w:bookmarkStart w:id="12" w:name="_Toc62011096"/>
    <w:bookmarkStart w:id="13" w:name="_Toc63572863"/>
    <w:bookmarkStart w:id="14" w:name="_Toc63573018"/>
    <w:bookmarkStart w:id="15" w:name="_Toc63573143"/>
    <w:bookmarkStart w:id="16" w:name="_Toc73417534"/>
    <w:bookmarkStart w:id="17" w:name="_Toc73763533"/>
    <w:bookmarkStart w:id="18" w:name="_Toc78689615"/>
    <w:p w14:paraId="2A599576" w14:textId="77777777" w:rsidR="004630FC" w:rsidRPr="00FE29C9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4630FC">
        <w:rPr>
          <w:noProof/>
        </w:rPr>
        <w:t>1</w:t>
      </w:r>
      <w:r w:rsidR="004630FC" w:rsidRPr="00FE29C9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4630FC">
        <w:rPr>
          <w:noProof/>
        </w:rPr>
        <w:t>Objetivo do Documento</w:t>
      </w:r>
      <w:r w:rsidR="004630FC">
        <w:rPr>
          <w:noProof/>
        </w:rPr>
        <w:tab/>
      </w:r>
      <w:r w:rsidR="004630FC">
        <w:rPr>
          <w:noProof/>
        </w:rPr>
        <w:fldChar w:fldCharType="begin"/>
      </w:r>
      <w:r w:rsidR="004630FC">
        <w:rPr>
          <w:noProof/>
        </w:rPr>
        <w:instrText xml:space="preserve"> PAGEREF _Toc17719271 \h </w:instrText>
      </w:r>
      <w:r w:rsidR="004630FC">
        <w:rPr>
          <w:noProof/>
        </w:rPr>
      </w:r>
      <w:r w:rsidR="004630FC">
        <w:rPr>
          <w:noProof/>
        </w:rPr>
        <w:fldChar w:fldCharType="separate"/>
      </w:r>
      <w:r w:rsidR="004630FC">
        <w:rPr>
          <w:noProof/>
        </w:rPr>
        <w:t>4</w:t>
      </w:r>
      <w:r w:rsidR="004630FC">
        <w:rPr>
          <w:noProof/>
        </w:rPr>
        <w:fldChar w:fldCharType="end"/>
      </w:r>
    </w:p>
    <w:p w14:paraId="49C7A3DD" w14:textId="77777777" w:rsidR="004630FC" w:rsidRPr="00FE29C9" w:rsidRDefault="004630FC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 w:rsidRPr="00FE29C9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Modelagem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62084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B32F42">
        <w:rPr>
          <w:noProof/>
        </w:rPr>
        <w:t xml:space="preserve">Processo </w:t>
      </w:r>
      <w:r>
        <w:rPr>
          <w:noProof/>
        </w:rPr>
        <w:t>As 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A2984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B32F42">
        <w:rPr>
          <w:noProof/>
        </w:rPr>
        <w:t xml:space="preserve">Processo </w:t>
      </w:r>
      <w:r>
        <w:rPr>
          <w:noProof/>
        </w:rPr>
        <w:t>To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78452" w14:textId="77777777" w:rsidR="004630FC" w:rsidRPr="00FE29C9" w:rsidRDefault="004630FC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  <w:lang w:eastAsia="pt-BR"/>
        </w:rPr>
        <w:t>2.3</w:t>
      </w:r>
      <w:r w:rsidRPr="00FE29C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_Toc17719275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C0FB0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0AB29ADF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9" w:name="_Toc108600773"/>
      <w:bookmarkStart w:id="20" w:name="_Toc17719271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Objetivo do Documento</w:t>
      </w:r>
      <w:bookmarkEnd w:id="19"/>
      <w:bookmarkEnd w:id="20"/>
    </w:p>
    <w:p w14:paraId="00EC1EE1" w14:textId="77777777" w:rsidR="00D97BB4" w:rsidRDefault="00D97BB4" w:rsidP="00F946CF">
      <w:pPr>
        <w:rPr>
          <w:highlight w:val="yellow"/>
          <w:lang w:val="pt-BR"/>
        </w:rPr>
      </w:pPr>
    </w:p>
    <w:p w14:paraId="7D69443F" w14:textId="77777777" w:rsidR="000C242C" w:rsidRPr="007B1FF1" w:rsidRDefault="00E12106" w:rsidP="00F946CF">
      <w:pPr>
        <w:rPr>
          <w:lang w:val="pt-BR"/>
        </w:rPr>
      </w:pPr>
      <w:r w:rsidRPr="007B1FF1">
        <w:rPr>
          <w:lang w:val="pt-BR"/>
        </w:rPr>
        <w:t>O objetivo desse documento é identificar, analisar e descrever as necessidades do negócio dentro do domínio de Benefícios aos Trabalhadores, e por fim modelar as cadeias de processos “</w:t>
      </w:r>
      <w:proofErr w:type="spellStart"/>
      <w:r w:rsidRPr="007B1FF1">
        <w:rPr>
          <w:lang w:val="pt-BR"/>
        </w:rPr>
        <w:t>As-Is</w:t>
      </w:r>
      <w:proofErr w:type="spellEnd"/>
      <w:r w:rsidRPr="007B1FF1">
        <w:rPr>
          <w:lang w:val="pt-BR"/>
        </w:rPr>
        <w:t>” e “</w:t>
      </w:r>
      <w:proofErr w:type="spellStart"/>
      <w:r w:rsidRPr="007B1FF1">
        <w:rPr>
          <w:lang w:val="pt-BR"/>
        </w:rPr>
        <w:t>To</w:t>
      </w:r>
      <w:proofErr w:type="spellEnd"/>
      <w:r w:rsidRPr="007B1FF1">
        <w:rPr>
          <w:lang w:val="pt-BR"/>
        </w:rPr>
        <w:t>-Be”.</w:t>
      </w:r>
      <w:r w:rsidR="001E5590" w:rsidRPr="007B1FF1">
        <w:rPr>
          <w:lang w:val="pt-BR"/>
        </w:rPr>
        <w:t xml:space="preserve"> A modelagem tem como base a Arquitetura Orientada a Serviços (SOA), separando o sistema em responsabilidades funcionais distintas, cada a qual agrupa tarefas bem definidas, levantadas em função da análise de processos “</w:t>
      </w:r>
      <w:proofErr w:type="spellStart"/>
      <w:r w:rsidR="001E5590" w:rsidRPr="007B1FF1">
        <w:rPr>
          <w:lang w:val="pt-BR"/>
        </w:rPr>
        <w:t>as-is</w:t>
      </w:r>
      <w:proofErr w:type="spellEnd"/>
      <w:r w:rsidR="001E5590" w:rsidRPr="007B1FF1">
        <w:rPr>
          <w:lang w:val="pt-BR"/>
        </w:rPr>
        <w:t xml:space="preserve">”. A notação BPMN (Business </w:t>
      </w:r>
      <w:proofErr w:type="spellStart"/>
      <w:r w:rsidR="001E5590" w:rsidRPr="007B1FF1">
        <w:rPr>
          <w:lang w:val="pt-BR"/>
        </w:rPr>
        <w:t>Process</w:t>
      </w:r>
      <w:proofErr w:type="spellEnd"/>
      <w:r w:rsidR="001E5590" w:rsidRPr="007B1FF1">
        <w:rPr>
          <w:lang w:val="pt-BR"/>
        </w:rPr>
        <w:t xml:space="preserve"> </w:t>
      </w:r>
      <w:proofErr w:type="spellStart"/>
      <w:r w:rsidR="001E5590" w:rsidRPr="007B1FF1">
        <w:rPr>
          <w:lang w:val="pt-BR"/>
        </w:rPr>
        <w:t>Modeling</w:t>
      </w:r>
      <w:proofErr w:type="spellEnd"/>
      <w:r w:rsidR="001E5590" w:rsidRPr="007B1FF1">
        <w:rPr>
          <w:lang w:val="pt-BR"/>
        </w:rPr>
        <w:t xml:space="preserve"> </w:t>
      </w:r>
      <w:proofErr w:type="spellStart"/>
      <w:r w:rsidR="001E5590" w:rsidRPr="007B1FF1">
        <w:rPr>
          <w:lang w:val="pt-BR"/>
        </w:rPr>
        <w:t>Notation</w:t>
      </w:r>
      <w:proofErr w:type="spellEnd"/>
      <w:r w:rsidR="001E5590" w:rsidRPr="007B1FF1">
        <w:rPr>
          <w:lang w:val="pt-BR"/>
        </w:rPr>
        <w:t>) será utilizada para</w:t>
      </w:r>
      <w:r w:rsidR="007B1FF1" w:rsidRPr="007B1FF1">
        <w:rPr>
          <w:lang w:val="pt-BR"/>
        </w:rPr>
        <w:t xml:space="preserve"> comunicar processos de negócios por meio de desenhos de fluxograma, seguindo um conjunto de regras e convenções de notação.</w:t>
      </w:r>
      <w:r w:rsidR="001E5590" w:rsidRPr="007B1FF1">
        <w:rPr>
          <w:lang w:val="pt-BR"/>
        </w:rPr>
        <w:t xml:space="preserve"> </w:t>
      </w:r>
    </w:p>
    <w:p w14:paraId="4A6C3307" w14:textId="77777777" w:rsidR="00A66DA1" w:rsidRDefault="00D97BB4" w:rsidP="00E12106">
      <w:pPr>
        <w:pStyle w:val="Ttulo1"/>
        <w:numPr>
          <w:ilvl w:val="0"/>
          <w:numId w:val="0"/>
        </w:numPr>
        <w:suppressAutoHyphens w:val="0"/>
      </w:pPr>
      <w:bookmarkStart w:id="21" w:name="_Toc17719272"/>
      <w:r>
        <w:t>Modelagem de Processos</w:t>
      </w:r>
      <w:bookmarkEnd w:id="21"/>
    </w:p>
    <w:p w14:paraId="33EE6896" w14:textId="77777777" w:rsidR="000208D3" w:rsidRDefault="000208D3" w:rsidP="000F607B">
      <w:pPr>
        <w:rPr>
          <w:lang w:val="pt-BR"/>
        </w:rPr>
      </w:pPr>
    </w:p>
    <w:p w14:paraId="5C2F228D" w14:textId="77777777" w:rsidR="000208D3" w:rsidRDefault="000208D3" w:rsidP="000F607B">
      <w:pPr>
        <w:rPr>
          <w:lang w:val="pt-BR"/>
        </w:rPr>
      </w:pPr>
      <w:r>
        <w:rPr>
          <w:lang w:val="pt-BR"/>
        </w:rPr>
        <w:t xml:space="preserve">Os atores do processo de Pagamento são: Usuário, Estabelecimento, Adquirente e Processadora. O processo é iniciado pelo Usuário, uma vez que esse tenha requerido </w:t>
      </w:r>
      <w:r w:rsidR="00B83E9F">
        <w:rPr>
          <w:lang w:val="pt-BR"/>
        </w:rPr>
        <w:t>o pagamento do serviço ou produto consumido. O Usuário comunica sua intenção a um representante do estabelecimento, conciliando forma de pagamento e realizando ações mecânicas com a máquina de pagamento.</w:t>
      </w:r>
    </w:p>
    <w:p w14:paraId="174D4FD2" w14:textId="77777777" w:rsidR="00B83E9F" w:rsidRDefault="00B83E9F" w:rsidP="000F607B">
      <w:pPr>
        <w:rPr>
          <w:lang w:val="pt-BR"/>
        </w:rPr>
      </w:pPr>
      <w:r>
        <w:rPr>
          <w:lang w:val="pt-BR"/>
        </w:rPr>
        <w:t>A máquina de pagamento é por sua vez propriedade do Adquirente, ator responsável por capturar a transação financeira, enviando dados de transação para a Processadora, que verifica essa mesma transação e retorna uma resposta ao Adquirente.</w:t>
      </w:r>
    </w:p>
    <w:p w14:paraId="0BFBE18A" w14:textId="77777777" w:rsidR="00B83E9F" w:rsidRDefault="003705CA" w:rsidP="000F607B">
      <w:pPr>
        <w:rPr>
          <w:lang w:val="pt-BR"/>
        </w:rPr>
      </w:pPr>
      <w:r>
        <w:rPr>
          <w:lang w:val="pt-BR"/>
        </w:rPr>
        <w:t xml:space="preserve">A Processadora é responsável por identificar e validar a transação, verificando na Base de Dados se o cartão existe, retornando se a transação foi validada, e por consequência executada, ou se foi recusada, invalidando a transação. As informações do estado de transação são enviadas para a </w:t>
      </w:r>
      <w:r w:rsidR="00BB2332">
        <w:rPr>
          <w:lang w:val="pt-BR"/>
        </w:rPr>
        <w:t>máquina</w:t>
      </w:r>
      <w:r>
        <w:rPr>
          <w:lang w:val="pt-BR"/>
        </w:rPr>
        <w:t xml:space="preserve"> de pagamento.</w:t>
      </w:r>
    </w:p>
    <w:p w14:paraId="59083217" w14:textId="77777777" w:rsidR="002145E9" w:rsidRPr="000F607B" w:rsidRDefault="002145E9" w:rsidP="002145E9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2A7676B8" w14:textId="77777777" w:rsidR="00D97BB4" w:rsidRDefault="00D97BB4" w:rsidP="00ED6CC8">
      <w:pPr>
        <w:pStyle w:val="Ttulo2"/>
        <w:tabs>
          <w:tab w:val="clear" w:pos="5245"/>
          <w:tab w:val="num" w:pos="0"/>
        </w:tabs>
      </w:pPr>
      <w:bookmarkStart w:id="22" w:name="_Toc17719273"/>
      <w:r>
        <w:rPr>
          <w:i w:val="0"/>
        </w:rPr>
        <w:lastRenderedPageBreak/>
        <w:t xml:space="preserve">Processo </w:t>
      </w:r>
      <w:r w:rsidRPr="00D97BB4">
        <w:t xml:space="preserve">As </w:t>
      </w:r>
      <w:proofErr w:type="spellStart"/>
      <w:r w:rsidRPr="00D97BB4">
        <w:t>Is</w:t>
      </w:r>
      <w:bookmarkEnd w:id="22"/>
      <w:proofErr w:type="spellEnd"/>
    </w:p>
    <w:p w14:paraId="1DB54CEF" w14:textId="77777777" w:rsidR="00ED6CC8" w:rsidRPr="00ED6CC8" w:rsidRDefault="000F607B" w:rsidP="00ED6CC8">
      <w:pPr>
        <w:rPr>
          <w:lang w:val="pt-BR"/>
        </w:rPr>
      </w:pPr>
      <w:r>
        <w:rPr>
          <w:lang w:val="pt-BR"/>
        </w:rPr>
        <w:t>Usar a notação BPMN</w:t>
      </w:r>
    </w:p>
    <w:p w14:paraId="4F55295E" w14:textId="77777777" w:rsidR="002145E9" w:rsidRDefault="002145E9" w:rsidP="00D97BB4">
      <w:pPr>
        <w:rPr>
          <w:lang w:val="pt-BR"/>
        </w:rPr>
      </w:pPr>
    </w:p>
    <w:p w14:paraId="1120CC00" w14:textId="77777777" w:rsidR="00D97BB4" w:rsidRDefault="00D97BB4" w:rsidP="00D97BB4">
      <w:pPr>
        <w:rPr>
          <w:lang w:val="pt-BR"/>
        </w:rPr>
      </w:pPr>
    </w:p>
    <w:p w14:paraId="323ECF1A" w14:textId="77777777" w:rsidR="00D97BB4" w:rsidRDefault="005F5428" w:rsidP="00D97B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B993242" wp14:editId="3F2A14EC">
            <wp:extent cx="5755005" cy="4657725"/>
            <wp:effectExtent l="0" t="0" r="0" b="0"/>
            <wp:docPr id="4" name="Imagem 1" descr="WhatsApp Image 2019-08-26 a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WhatsApp Image 2019-08-26 at 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EDA4" w14:textId="77777777" w:rsidR="00D97BB4" w:rsidRPr="00D97BB4" w:rsidRDefault="00D97BB4" w:rsidP="00D97BB4">
      <w:pPr>
        <w:rPr>
          <w:lang w:val="pt-BR"/>
        </w:rPr>
      </w:pPr>
    </w:p>
    <w:p w14:paraId="2EF87436" w14:textId="77777777" w:rsidR="002145E9" w:rsidRDefault="002145E9">
      <w:pPr>
        <w:suppressAutoHyphens w:val="0"/>
        <w:jc w:val="left"/>
        <w:rPr>
          <w:b/>
          <w:bCs/>
          <w:iCs/>
          <w:sz w:val="28"/>
          <w:szCs w:val="28"/>
          <w:lang w:val="pt-BR"/>
        </w:rPr>
      </w:pPr>
      <w:bookmarkStart w:id="23" w:name="_Toc17719274"/>
      <w:r>
        <w:rPr>
          <w:i/>
        </w:rPr>
        <w:br w:type="page"/>
      </w:r>
    </w:p>
    <w:p w14:paraId="0C8F07F9" w14:textId="77777777" w:rsidR="00D97BB4" w:rsidRDefault="00D97BB4" w:rsidP="00ED6CC8">
      <w:pPr>
        <w:pStyle w:val="Ttulo2"/>
        <w:tabs>
          <w:tab w:val="clear" w:pos="5245"/>
          <w:tab w:val="num" w:pos="0"/>
        </w:tabs>
      </w:pPr>
      <w:r>
        <w:rPr>
          <w:i w:val="0"/>
        </w:rPr>
        <w:lastRenderedPageBreak/>
        <w:t xml:space="preserve">Processo </w:t>
      </w:r>
      <w:proofErr w:type="spellStart"/>
      <w:r w:rsidRPr="00D97BB4">
        <w:t>To</w:t>
      </w:r>
      <w:proofErr w:type="spellEnd"/>
      <w:r w:rsidRPr="00D97BB4">
        <w:t xml:space="preserve"> Be</w:t>
      </w:r>
      <w:bookmarkEnd w:id="23"/>
    </w:p>
    <w:p w14:paraId="66319274" w14:textId="77777777" w:rsidR="00D97BB4" w:rsidRDefault="00D97BB4" w:rsidP="00D97BB4">
      <w:pPr>
        <w:rPr>
          <w:lang w:val="pt-BR"/>
        </w:rPr>
      </w:pPr>
    </w:p>
    <w:p w14:paraId="16CC526C" w14:textId="4CEFB850" w:rsidR="000F607B" w:rsidRPr="00D97BB4" w:rsidRDefault="00F82BD8" w:rsidP="00D97BB4">
      <w:pPr>
        <w:rPr>
          <w:lang w:val="pt-BR"/>
        </w:rPr>
      </w:pPr>
      <w:ins w:id="24" w:author="Gabriela Cabel Barbarán" w:date="2019-09-05T18:44:00Z">
        <w:r>
          <w:rPr>
            <w:noProof/>
            <w:lang w:val="pt-BR"/>
          </w:rPr>
          <w:t>.</w:t>
        </w:r>
      </w:ins>
      <w:del w:id="25" w:author="AUGUSTO TUROLLA" w:date="2019-09-09T21:36:00Z">
        <w:r w:rsidR="002145E9" w:rsidDel="00A0434B">
          <w:rPr>
            <w:noProof/>
            <w:lang w:val="pt-BR"/>
          </w:rPr>
          <w:drawing>
            <wp:inline distT="0" distB="0" distL="0" distR="0" wp14:anchorId="4C7180D1" wp14:editId="692D6841">
              <wp:extent cx="5750759" cy="5686425"/>
              <wp:effectExtent l="0" t="0" r="254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0759" cy="568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782AA63" w14:textId="77777777" w:rsidR="00D97BB4" w:rsidRPr="00D97BB4" w:rsidRDefault="00D97BB4" w:rsidP="00D97BB4">
      <w:pPr>
        <w:rPr>
          <w:lang w:val="pt-BR"/>
        </w:rPr>
      </w:pPr>
    </w:p>
    <w:p w14:paraId="2ACF77CD" w14:textId="4A4C5B23" w:rsidR="002145E9" w:rsidRDefault="002145E9" w:rsidP="00C12D64">
      <w:pPr>
        <w:suppressAutoHyphens w:val="0"/>
        <w:jc w:val="left"/>
        <w:rPr>
          <w:ins w:id="26" w:author="AUGUSTO TUROLLA" w:date="2019-09-09T21:22:00Z"/>
          <w:b/>
          <w:noProof/>
          <w:lang w:val="pt-BR" w:eastAsia="pt-BR"/>
        </w:rPr>
      </w:pPr>
      <w:r>
        <w:rPr>
          <w:b/>
          <w:noProof/>
          <w:lang w:val="pt-BR" w:eastAsia="pt-BR"/>
        </w:rPr>
        <w:br w:type="page"/>
      </w:r>
      <w:ins w:id="27" w:author="Gabriela Cabel Barbarán" w:date="2019-09-05T18:42:00Z">
        <w:r w:rsidR="00C12D64">
          <w:rPr>
            <w:b/>
            <w:noProof/>
            <w:lang w:val="pt-BR" w:eastAsia="pt-BR"/>
          </w:rPr>
          <w:lastRenderedPageBreak/>
          <w:t>Porque a tarefa solicitar login no sistema está solta sem sequencia ou fim</w:t>
        </w:r>
      </w:ins>
      <w:ins w:id="28" w:author="AUGUSTO TUROLLA" w:date="2019-09-09T21:21:00Z">
        <w:r w:rsidR="009E51AC">
          <w:rPr>
            <w:b/>
            <w:noProof/>
            <w:lang w:val="pt-BR" w:eastAsia="pt-BR"/>
          </w:rPr>
          <w:t>?</w:t>
        </w:r>
      </w:ins>
      <w:ins w:id="29" w:author="Gabriela Cabel Barbarán" w:date="2019-09-05T18:45:00Z">
        <w:del w:id="30" w:author="AUGUSTO TUROLLA" w:date="2019-09-09T21:21:00Z">
          <w:r w:rsidR="00F82BD8" w:rsidDel="009E51AC">
            <w:rPr>
              <w:b/>
              <w:noProof/>
              <w:lang w:val="pt-BR" w:eastAsia="pt-BR"/>
            </w:rPr>
            <w:delText>.</w:delText>
          </w:r>
        </w:del>
      </w:ins>
    </w:p>
    <w:p w14:paraId="6E51175E" w14:textId="1DFDB270" w:rsidR="00027C7E" w:rsidRPr="00027C7E" w:rsidRDefault="00027C7E" w:rsidP="00C12D64">
      <w:pPr>
        <w:suppressAutoHyphens w:val="0"/>
        <w:jc w:val="left"/>
        <w:rPr>
          <w:ins w:id="31" w:author="Gabriela Cabel Barbarán" w:date="2019-09-05T18:45:00Z"/>
          <w:b/>
          <w:noProof/>
          <w:color w:val="FF0000"/>
          <w:lang w:val="pt-BR" w:eastAsia="pt-BR"/>
          <w:rPrChange w:id="32" w:author="AUGUSTO TUROLLA" w:date="2019-09-09T21:23:00Z">
            <w:rPr>
              <w:ins w:id="33" w:author="Gabriela Cabel Barbarán" w:date="2019-09-05T18:45:00Z"/>
              <w:b/>
              <w:noProof/>
              <w:lang w:val="pt-BR" w:eastAsia="pt-BR"/>
            </w:rPr>
          </w:rPrChange>
        </w:rPr>
      </w:pPr>
      <w:ins w:id="34" w:author="AUGUSTO TUROLLA" w:date="2019-09-09T21:22:00Z">
        <w:r w:rsidRPr="00027C7E">
          <w:rPr>
            <w:b/>
            <w:noProof/>
            <w:color w:val="FF0000"/>
            <w:lang w:val="pt-BR" w:eastAsia="pt-BR"/>
            <w:rPrChange w:id="35" w:author="AUGUSTO TUROLLA" w:date="2019-09-09T21:23:00Z">
              <w:rPr>
                <w:b/>
                <w:noProof/>
                <w:lang w:val="pt-BR" w:eastAsia="pt-BR"/>
              </w:rPr>
            </w:rPrChange>
          </w:rPr>
          <w:t>R:</w:t>
        </w:r>
      </w:ins>
      <w:ins w:id="36" w:author="AUGUSTO TUROLLA" w:date="2019-09-09T21:23:00Z">
        <w:r>
          <w:rPr>
            <w:b/>
            <w:noProof/>
            <w:color w:val="FF0000"/>
            <w:lang w:val="pt-BR" w:eastAsia="pt-BR"/>
          </w:rPr>
          <w:t xml:space="preserve"> Faltou a conexão (Fluxo) entre a tarefa </w:t>
        </w:r>
      </w:ins>
      <w:ins w:id="37" w:author="AUGUSTO TUROLLA" w:date="2019-09-09T21:24:00Z">
        <w:r>
          <w:rPr>
            <w:b/>
            <w:noProof/>
            <w:color w:val="FF0000"/>
            <w:lang w:val="pt-BR" w:eastAsia="pt-BR"/>
          </w:rPr>
          <w:t>“S</w:t>
        </w:r>
      </w:ins>
      <w:ins w:id="38" w:author="AUGUSTO TUROLLA" w:date="2019-09-09T21:23:00Z">
        <w:r>
          <w:rPr>
            <w:b/>
            <w:noProof/>
            <w:color w:val="FF0000"/>
            <w:lang w:val="pt-BR" w:eastAsia="pt-BR"/>
          </w:rPr>
          <w:t>ol</w:t>
        </w:r>
      </w:ins>
      <w:ins w:id="39" w:author="AUGUSTO TUROLLA" w:date="2019-09-09T21:24:00Z">
        <w:r>
          <w:rPr>
            <w:b/>
            <w:noProof/>
            <w:color w:val="FF0000"/>
            <w:lang w:val="pt-BR" w:eastAsia="pt-BR"/>
          </w:rPr>
          <w:t>icitar Login” =&gt; ”Verificar Credenciais”</w:t>
        </w:r>
      </w:ins>
    </w:p>
    <w:p w14:paraId="4966C4B4" w14:textId="28B329B0" w:rsidR="00F82BD8" w:rsidRDefault="00F82BD8" w:rsidP="00F82BD8">
      <w:pPr>
        <w:suppressAutoHyphens w:val="0"/>
        <w:jc w:val="left"/>
        <w:rPr>
          <w:ins w:id="40" w:author="AUGUSTO TUROLLA" w:date="2019-09-09T21:25:00Z"/>
          <w:b/>
          <w:noProof/>
          <w:lang w:val="pt-BR" w:eastAsia="pt-BR"/>
        </w:rPr>
      </w:pPr>
      <w:ins w:id="41" w:author="Gabriela Cabel Barbarán" w:date="2019-09-05T18:45:00Z">
        <w:r>
          <w:rPr>
            <w:b/>
            <w:noProof/>
            <w:lang w:val="pt-BR" w:eastAsia="pt-BR"/>
          </w:rPr>
          <w:t>O que significa `realizar desafio</w:t>
        </w:r>
      </w:ins>
      <w:ins w:id="42" w:author="AUGUSTO TUROLLA" w:date="2019-09-09T21:21:00Z">
        <w:r w:rsidR="009E51AC">
          <w:rPr>
            <w:b/>
            <w:noProof/>
            <w:lang w:val="pt-BR" w:eastAsia="pt-BR"/>
          </w:rPr>
          <w:t>?</w:t>
        </w:r>
      </w:ins>
      <w:ins w:id="43" w:author="Gabriela Cabel Barbarán" w:date="2019-09-05T18:45:00Z">
        <w:del w:id="44" w:author="AUGUSTO TUROLLA" w:date="2019-09-09T21:21:00Z">
          <w:r w:rsidDel="009E51AC">
            <w:rPr>
              <w:b/>
              <w:noProof/>
              <w:lang w:val="pt-BR" w:eastAsia="pt-BR"/>
            </w:rPr>
            <w:delText>`</w:delText>
          </w:r>
        </w:del>
      </w:ins>
    </w:p>
    <w:p w14:paraId="7C5304D9" w14:textId="5A028685" w:rsidR="00027C7E" w:rsidRPr="00027C7E" w:rsidRDefault="00027C7E" w:rsidP="00F82BD8">
      <w:pPr>
        <w:suppressAutoHyphens w:val="0"/>
        <w:jc w:val="left"/>
        <w:rPr>
          <w:ins w:id="45" w:author="Gabriela Cabel Barbarán" w:date="2019-09-05T18:49:00Z"/>
          <w:b/>
          <w:noProof/>
          <w:color w:val="FF0000"/>
          <w:lang w:val="pt-BR" w:eastAsia="pt-BR"/>
          <w:rPrChange w:id="46" w:author="AUGUSTO TUROLLA" w:date="2019-09-09T21:26:00Z">
            <w:rPr>
              <w:ins w:id="47" w:author="Gabriela Cabel Barbarán" w:date="2019-09-05T18:49:00Z"/>
              <w:b/>
              <w:noProof/>
              <w:lang w:val="pt-BR" w:eastAsia="pt-BR"/>
            </w:rPr>
          </w:rPrChange>
        </w:rPr>
      </w:pPr>
      <w:ins w:id="48" w:author="AUGUSTO TUROLLA" w:date="2019-09-09T21:25:00Z">
        <w:r w:rsidRPr="00027C7E">
          <w:rPr>
            <w:b/>
            <w:noProof/>
            <w:color w:val="FF0000"/>
            <w:lang w:val="pt-BR" w:eastAsia="pt-BR"/>
            <w:rPrChange w:id="49" w:author="AUGUSTO TUROLLA" w:date="2019-09-09T21:26:00Z">
              <w:rPr>
                <w:b/>
                <w:noProof/>
                <w:lang w:val="pt-BR" w:eastAsia="pt-BR"/>
              </w:rPr>
            </w:rPrChange>
          </w:rPr>
          <w:t>R: “Realizar desafio” é o processo técnico que existe entre o POS e o Chip do cartão, no qual os dois realizam validações para garantir a veracida</w:t>
        </w:r>
      </w:ins>
      <w:ins w:id="50" w:author="AUGUSTO TUROLLA" w:date="2019-09-09T21:26:00Z">
        <w:r w:rsidRPr="00027C7E">
          <w:rPr>
            <w:b/>
            <w:noProof/>
            <w:color w:val="FF0000"/>
            <w:lang w:val="pt-BR" w:eastAsia="pt-BR"/>
            <w:rPrChange w:id="51" w:author="AUGUSTO TUROLLA" w:date="2019-09-09T21:26:00Z">
              <w:rPr>
                <w:b/>
                <w:noProof/>
                <w:lang w:val="pt-BR" w:eastAsia="pt-BR"/>
              </w:rPr>
            </w:rPrChange>
          </w:rPr>
          <w:t>de da conexão entre eles.</w:t>
        </w:r>
      </w:ins>
    </w:p>
    <w:p w14:paraId="66AEA865" w14:textId="2DEF7B8D" w:rsidR="00F82BD8" w:rsidRDefault="00F82BD8" w:rsidP="00F82BD8">
      <w:pPr>
        <w:suppressAutoHyphens w:val="0"/>
        <w:jc w:val="left"/>
        <w:rPr>
          <w:ins w:id="52" w:author="AUGUSTO TUROLLA" w:date="2019-09-09T21:26:00Z"/>
          <w:b/>
          <w:noProof/>
          <w:lang w:val="pt-BR" w:eastAsia="pt-BR"/>
        </w:rPr>
      </w:pPr>
      <w:ins w:id="53" w:author="Gabriela Cabel Barbarán" w:date="2019-09-05T18:49:00Z">
        <w:r>
          <w:rPr>
            <w:b/>
            <w:noProof/>
            <w:lang w:val="pt-BR" w:eastAsia="pt-BR"/>
          </w:rPr>
          <w:t>Porque o sistema e a processadora realizam as mesmas tarefas: validar saldo e a</w:t>
        </w:r>
      </w:ins>
      <w:ins w:id="54" w:author="Gabriela Cabel Barbarán" w:date="2019-09-05T18:50:00Z">
        <w:r>
          <w:rPr>
            <w:b/>
            <w:noProof/>
            <w:lang w:val="pt-BR" w:eastAsia="pt-BR"/>
          </w:rPr>
          <w:t>tualizar saldo, as duas fazem a mesmas coisas??</w:t>
        </w:r>
      </w:ins>
    </w:p>
    <w:p w14:paraId="5763A4E4" w14:textId="0D223DD3" w:rsidR="00027C7E" w:rsidRDefault="00027C7E" w:rsidP="00F82BD8">
      <w:pPr>
        <w:suppressAutoHyphens w:val="0"/>
        <w:jc w:val="left"/>
        <w:rPr>
          <w:ins w:id="55" w:author="Gabriela Cabel Barbarán" w:date="2019-09-05T18:45:00Z"/>
          <w:b/>
          <w:noProof/>
          <w:lang w:val="pt-BR" w:eastAsia="pt-BR"/>
        </w:rPr>
      </w:pPr>
      <w:ins w:id="56" w:author="AUGUSTO TUROLLA" w:date="2019-09-09T21:26:00Z">
        <w:r>
          <w:rPr>
            <w:b/>
            <w:noProof/>
            <w:lang w:val="pt-BR" w:eastAsia="pt-BR"/>
          </w:rPr>
          <w:t>R:</w:t>
        </w:r>
      </w:ins>
      <w:ins w:id="57" w:author="AUGUSTO TUROLLA" w:date="2019-09-09T21:27:00Z">
        <w:r>
          <w:rPr>
            <w:b/>
            <w:noProof/>
            <w:lang w:val="pt-BR" w:eastAsia="pt-BR"/>
          </w:rPr>
          <w:t>Pelo desej</w:t>
        </w:r>
      </w:ins>
      <w:ins w:id="58" w:author="AUGUSTO TUROLLA" w:date="2019-09-09T21:30:00Z">
        <w:r>
          <w:rPr>
            <w:b/>
            <w:noProof/>
            <w:lang w:val="pt-BR" w:eastAsia="pt-BR"/>
          </w:rPr>
          <w:t>o</w:t>
        </w:r>
      </w:ins>
      <w:ins w:id="59" w:author="AUGUSTO TUROLLA" w:date="2019-09-09T21:27:00Z">
        <w:r>
          <w:rPr>
            <w:b/>
            <w:noProof/>
            <w:lang w:val="pt-BR" w:eastAsia="pt-BR"/>
          </w:rPr>
          <w:t xml:space="preserve"> do desacoplamento entre os dois</w:t>
        </w:r>
      </w:ins>
      <w:ins w:id="60" w:author="AUGUSTO TUROLLA" w:date="2019-09-09T21:28:00Z">
        <w:r>
          <w:rPr>
            <w:b/>
            <w:noProof/>
            <w:lang w:val="pt-BR" w:eastAsia="pt-BR"/>
          </w:rPr>
          <w:t xml:space="preserve"> atores, quando fala</w:t>
        </w:r>
      </w:ins>
      <w:ins w:id="61" w:author="AUGUSTO TUROLLA" w:date="2019-09-09T21:29:00Z">
        <w:r>
          <w:rPr>
            <w:b/>
            <w:noProof/>
            <w:lang w:val="pt-BR" w:eastAsia="pt-BR"/>
          </w:rPr>
          <w:t>-se</w:t>
        </w:r>
      </w:ins>
      <w:ins w:id="62" w:author="AUGUSTO TUROLLA" w:date="2019-09-09T21:28:00Z">
        <w:r>
          <w:rPr>
            <w:b/>
            <w:noProof/>
            <w:lang w:val="pt-BR" w:eastAsia="pt-BR"/>
          </w:rPr>
          <w:t xml:space="preserve"> </w:t>
        </w:r>
      </w:ins>
      <w:ins w:id="63" w:author="AUGUSTO TUROLLA" w:date="2019-09-09T21:29:00Z">
        <w:r>
          <w:rPr>
            <w:b/>
            <w:noProof/>
            <w:lang w:val="pt-BR" w:eastAsia="pt-BR"/>
          </w:rPr>
          <w:t>sobre</w:t>
        </w:r>
      </w:ins>
      <w:ins w:id="64" w:author="AUGUSTO TUROLLA" w:date="2019-09-09T21:28:00Z">
        <w:r>
          <w:rPr>
            <w:b/>
            <w:noProof/>
            <w:lang w:val="pt-BR" w:eastAsia="pt-BR"/>
          </w:rPr>
          <w:t xml:space="preserve"> realizar a conexão em apenas um deles</w:t>
        </w:r>
      </w:ins>
      <w:ins w:id="65" w:author="AUGUSTO TUROLLA" w:date="2019-09-09T21:29:00Z">
        <w:r>
          <w:rPr>
            <w:b/>
            <w:noProof/>
            <w:lang w:val="pt-BR" w:eastAsia="pt-BR"/>
          </w:rPr>
          <w:t xml:space="preserve"> </w:t>
        </w:r>
      </w:ins>
      <w:ins w:id="66" w:author="AUGUSTO TUROLLA" w:date="2019-09-09T21:28:00Z">
        <w:r>
          <w:rPr>
            <w:b/>
            <w:noProof/>
            <w:lang w:val="pt-BR" w:eastAsia="pt-BR"/>
          </w:rPr>
          <w:t>assum</w:t>
        </w:r>
      </w:ins>
      <w:ins w:id="67" w:author="AUGUSTO TUROLLA" w:date="2019-09-09T21:29:00Z">
        <w:r>
          <w:rPr>
            <w:b/>
            <w:noProof/>
            <w:lang w:val="pt-BR" w:eastAsia="pt-BR"/>
          </w:rPr>
          <w:t>e-se</w:t>
        </w:r>
      </w:ins>
      <w:ins w:id="68" w:author="AUGUSTO TUROLLA" w:date="2019-09-09T21:28:00Z">
        <w:r>
          <w:rPr>
            <w:b/>
            <w:noProof/>
            <w:lang w:val="pt-BR" w:eastAsia="pt-BR"/>
          </w:rPr>
          <w:t xml:space="preserve"> que existirá uma dependência de custo/contrato para que isso seja realizad</w:t>
        </w:r>
      </w:ins>
      <w:ins w:id="69" w:author="AUGUSTO TUROLLA" w:date="2019-09-09T21:30:00Z">
        <w:r>
          <w:rPr>
            <w:b/>
            <w:noProof/>
            <w:lang w:val="pt-BR" w:eastAsia="pt-BR"/>
          </w:rPr>
          <w:t>o</w:t>
        </w:r>
      </w:ins>
      <w:ins w:id="70" w:author="AUGUSTO TUROLLA" w:date="2019-09-09T21:28:00Z">
        <w:r>
          <w:rPr>
            <w:b/>
            <w:noProof/>
            <w:lang w:val="pt-BR" w:eastAsia="pt-BR"/>
          </w:rPr>
          <w:t>. Absorvendo a inteligência dessas operações em</w:t>
        </w:r>
      </w:ins>
      <w:ins w:id="71" w:author="AUGUSTO TUROLLA" w:date="2019-09-09T21:29:00Z">
        <w:r>
          <w:rPr>
            <w:b/>
            <w:noProof/>
            <w:lang w:val="pt-BR" w:eastAsia="pt-BR"/>
          </w:rPr>
          <w:t xml:space="preserve"> cada uma das pontas onera</w:t>
        </w:r>
      </w:ins>
      <w:ins w:id="72" w:author="AUGUSTO TUROLLA" w:date="2019-09-09T21:30:00Z">
        <w:r>
          <w:rPr>
            <w:b/>
            <w:noProof/>
            <w:lang w:val="pt-BR" w:eastAsia="pt-BR"/>
          </w:rPr>
          <w:t>-se</w:t>
        </w:r>
      </w:ins>
      <w:ins w:id="73" w:author="AUGUSTO TUROLLA" w:date="2019-09-09T21:29:00Z">
        <w:r>
          <w:rPr>
            <w:b/>
            <w:noProof/>
            <w:lang w:val="pt-BR" w:eastAsia="pt-BR"/>
          </w:rPr>
          <w:t xml:space="preserve"> a responsabilidade cont</w:t>
        </w:r>
      </w:ins>
      <w:ins w:id="74" w:author="AUGUSTO TUROLLA" w:date="2019-09-09T21:30:00Z">
        <w:r>
          <w:rPr>
            <w:b/>
            <w:noProof/>
            <w:lang w:val="pt-BR" w:eastAsia="pt-BR"/>
          </w:rPr>
          <w:t>ratual.</w:t>
        </w:r>
      </w:ins>
    </w:p>
    <w:p w14:paraId="3BE431C7" w14:textId="3C566713" w:rsidR="00F82BD8" w:rsidRDefault="00F82BD8" w:rsidP="00F82BD8">
      <w:pPr>
        <w:suppressAutoHyphens w:val="0"/>
        <w:jc w:val="left"/>
        <w:rPr>
          <w:ins w:id="75" w:author="Gabriela Cabel Barbarán" w:date="2019-09-05T18:45:00Z"/>
          <w:b/>
          <w:noProof/>
          <w:lang w:val="pt-BR" w:eastAsia="pt-BR"/>
        </w:rPr>
      </w:pPr>
    </w:p>
    <w:p w14:paraId="59BD1E31" w14:textId="77777777" w:rsidR="00F82BD8" w:rsidRDefault="00F82BD8" w:rsidP="00F82BD8">
      <w:pPr>
        <w:suppressAutoHyphens w:val="0"/>
        <w:jc w:val="left"/>
        <w:rPr>
          <w:b/>
          <w:noProof/>
          <w:lang w:val="pt-BR" w:eastAsia="pt-BR"/>
        </w:rPr>
      </w:pPr>
    </w:p>
    <w:p w14:paraId="7433B329" w14:textId="77777777" w:rsidR="003E197E" w:rsidRPr="005A1870" w:rsidRDefault="005A1870" w:rsidP="005A1870">
      <w:pPr>
        <w:numPr>
          <w:ilvl w:val="2"/>
          <w:numId w:val="1"/>
        </w:numPr>
        <w:rPr>
          <w:b/>
          <w:noProof/>
          <w:lang w:val="pt-BR" w:eastAsia="pt-BR"/>
        </w:rPr>
      </w:pPr>
      <w:r w:rsidRPr="005A1870">
        <w:rPr>
          <w:b/>
          <w:noProof/>
          <w:lang w:val="pt-BR" w:eastAsia="pt-BR"/>
        </w:rPr>
        <w:t>De</w:t>
      </w:r>
      <w:r w:rsidR="004630FC">
        <w:rPr>
          <w:b/>
          <w:noProof/>
          <w:lang w:val="pt-BR" w:eastAsia="pt-BR"/>
        </w:rPr>
        <w:t xml:space="preserve">talhamento das </w:t>
      </w:r>
      <w:r w:rsidRPr="005A1870">
        <w:rPr>
          <w:b/>
          <w:noProof/>
          <w:lang w:val="pt-BR" w:eastAsia="pt-BR"/>
        </w:rPr>
        <w:t>tarefas</w:t>
      </w:r>
      <w:r w:rsidR="004630FC">
        <w:rPr>
          <w:b/>
          <w:noProof/>
          <w:lang w:val="pt-BR" w:eastAsia="pt-BR"/>
        </w:rPr>
        <w:t xml:space="preserve"> do processo To Be</w:t>
      </w:r>
    </w:p>
    <w:p w14:paraId="7E6D14DE" w14:textId="77777777" w:rsidR="005A1870" w:rsidRDefault="005A1870" w:rsidP="005A1870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4630FC" w:rsidRPr="00FE29C9" w14:paraId="0D3DCAFF" w14:textId="77777777" w:rsidTr="00FE29C9">
        <w:tc>
          <w:tcPr>
            <w:tcW w:w="3227" w:type="dxa"/>
            <w:shd w:val="clear" w:color="auto" w:fill="auto"/>
          </w:tcPr>
          <w:p w14:paraId="39C674EC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D80475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Login</w:t>
            </w:r>
          </w:p>
        </w:tc>
      </w:tr>
      <w:tr w:rsidR="004630FC" w:rsidRPr="00FE29C9" w14:paraId="51341114" w14:textId="77777777" w:rsidTr="00FE29C9">
        <w:tc>
          <w:tcPr>
            <w:tcW w:w="3227" w:type="dxa"/>
            <w:shd w:val="clear" w:color="auto" w:fill="auto"/>
          </w:tcPr>
          <w:p w14:paraId="16A14BD1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4E646B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4630FC" w:rsidRPr="008924DE" w14:paraId="3BB1AC3A" w14:textId="77777777" w:rsidTr="00FE29C9">
        <w:tc>
          <w:tcPr>
            <w:tcW w:w="3227" w:type="dxa"/>
            <w:shd w:val="clear" w:color="auto" w:fill="auto"/>
          </w:tcPr>
          <w:p w14:paraId="55801F5B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2F3FBFE6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Validar se o token está válido e se aquele token está relacionado com o usuário em questão</w:t>
            </w:r>
          </w:p>
        </w:tc>
      </w:tr>
      <w:tr w:rsidR="004630FC" w:rsidRPr="00FE29C9" w14:paraId="59558378" w14:textId="77777777" w:rsidTr="00FE29C9">
        <w:tc>
          <w:tcPr>
            <w:tcW w:w="3227" w:type="dxa"/>
            <w:shd w:val="clear" w:color="auto" w:fill="auto"/>
          </w:tcPr>
          <w:p w14:paraId="2A290676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2E9AB19" w14:textId="77777777" w:rsidR="004630FC" w:rsidRPr="00FE29C9" w:rsidRDefault="002145E9" w:rsidP="003E197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Logado ou não</w:t>
            </w:r>
          </w:p>
        </w:tc>
      </w:tr>
    </w:tbl>
    <w:p w14:paraId="40A184F0" w14:textId="77777777" w:rsidR="00352F47" w:rsidRDefault="00352F47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2145E9" w:rsidRPr="00FE29C9" w14:paraId="3E738082" w14:textId="77777777" w:rsidTr="004F489E">
        <w:tc>
          <w:tcPr>
            <w:tcW w:w="3227" w:type="dxa"/>
            <w:shd w:val="clear" w:color="auto" w:fill="auto"/>
          </w:tcPr>
          <w:p w14:paraId="0F75BCB6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2D55D9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Solicitar login</w:t>
            </w:r>
          </w:p>
        </w:tc>
      </w:tr>
      <w:tr w:rsidR="002145E9" w:rsidRPr="00FE29C9" w14:paraId="777F7DDE" w14:textId="77777777" w:rsidTr="004F489E">
        <w:tc>
          <w:tcPr>
            <w:tcW w:w="3227" w:type="dxa"/>
            <w:shd w:val="clear" w:color="auto" w:fill="auto"/>
          </w:tcPr>
          <w:p w14:paraId="7015C63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E62987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2145E9" w:rsidRPr="00FE29C9" w14:paraId="4D86B215" w14:textId="77777777" w:rsidTr="004F489E">
        <w:tc>
          <w:tcPr>
            <w:tcW w:w="3227" w:type="dxa"/>
            <w:shd w:val="clear" w:color="auto" w:fill="auto"/>
          </w:tcPr>
          <w:p w14:paraId="710CA4C8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D1A85AB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Mostrar a tela de login</w:t>
            </w:r>
          </w:p>
        </w:tc>
      </w:tr>
      <w:tr w:rsidR="002145E9" w:rsidRPr="008924DE" w14:paraId="32295F16" w14:textId="77777777" w:rsidTr="004F489E">
        <w:tc>
          <w:tcPr>
            <w:tcW w:w="3227" w:type="dxa"/>
            <w:shd w:val="clear" w:color="auto" w:fill="auto"/>
          </w:tcPr>
          <w:p w14:paraId="436ABBF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0BA325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Login com Sucesso ou não</w:t>
            </w:r>
          </w:p>
        </w:tc>
      </w:tr>
    </w:tbl>
    <w:p w14:paraId="7831AD06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2145E9" w:rsidRPr="00FE29C9" w14:paraId="57523ADB" w14:textId="77777777" w:rsidTr="004F489E">
        <w:tc>
          <w:tcPr>
            <w:tcW w:w="3227" w:type="dxa"/>
            <w:shd w:val="clear" w:color="auto" w:fill="auto"/>
          </w:tcPr>
          <w:p w14:paraId="24C7BDC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DC9872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Credenciais</w:t>
            </w:r>
          </w:p>
        </w:tc>
      </w:tr>
      <w:tr w:rsidR="002145E9" w:rsidRPr="00FE29C9" w14:paraId="2E4E4C6F" w14:textId="77777777" w:rsidTr="004F489E">
        <w:tc>
          <w:tcPr>
            <w:tcW w:w="3227" w:type="dxa"/>
            <w:shd w:val="clear" w:color="auto" w:fill="auto"/>
          </w:tcPr>
          <w:p w14:paraId="08A8C80B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E0EF15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senha</w:t>
            </w:r>
          </w:p>
        </w:tc>
      </w:tr>
      <w:tr w:rsidR="002145E9" w:rsidRPr="008924DE" w14:paraId="16B75127" w14:textId="77777777" w:rsidTr="004F489E">
        <w:tc>
          <w:tcPr>
            <w:tcW w:w="3227" w:type="dxa"/>
            <w:shd w:val="clear" w:color="auto" w:fill="auto"/>
          </w:tcPr>
          <w:p w14:paraId="0CD71B6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33426F5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Habilitar todas as opções para o usuário</w:t>
            </w:r>
          </w:p>
        </w:tc>
      </w:tr>
      <w:tr w:rsidR="002145E9" w:rsidRPr="00FE29C9" w14:paraId="75F568DD" w14:textId="77777777" w:rsidTr="004F489E">
        <w:tc>
          <w:tcPr>
            <w:tcW w:w="3227" w:type="dxa"/>
            <w:shd w:val="clear" w:color="auto" w:fill="auto"/>
          </w:tcPr>
          <w:p w14:paraId="11B0FD2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DEC1BD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Informações do usuário</w:t>
            </w:r>
          </w:p>
        </w:tc>
      </w:tr>
    </w:tbl>
    <w:p w14:paraId="62C4CAFD" w14:textId="77777777" w:rsidR="00D97BB4" w:rsidRDefault="00D97BB4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2145E9" w:rsidRPr="00FE29C9" w14:paraId="32B769A1" w14:textId="77777777" w:rsidTr="004F489E">
        <w:tc>
          <w:tcPr>
            <w:tcW w:w="3227" w:type="dxa"/>
            <w:shd w:val="clear" w:color="auto" w:fill="auto"/>
          </w:tcPr>
          <w:p w14:paraId="32AC2A8C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1E90026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Mostrar Carteira Digital</w:t>
            </w:r>
          </w:p>
        </w:tc>
      </w:tr>
      <w:tr w:rsidR="002145E9" w:rsidRPr="00FE29C9" w14:paraId="3484A1C5" w14:textId="77777777" w:rsidTr="004F489E">
        <w:tc>
          <w:tcPr>
            <w:tcW w:w="3227" w:type="dxa"/>
            <w:shd w:val="clear" w:color="auto" w:fill="auto"/>
          </w:tcPr>
          <w:p w14:paraId="415C055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2453811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e token</w:t>
            </w:r>
          </w:p>
        </w:tc>
      </w:tr>
      <w:tr w:rsidR="002145E9" w:rsidRPr="008924DE" w14:paraId="06946D89" w14:textId="77777777" w:rsidTr="004F489E">
        <w:tc>
          <w:tcPr>
            <w:tcW w:w="3227" w:type="dxa"/>
            <w:shd w:val="clear" w:color="auto" w:fill="auto"/>
          </w:tcPr>
          <w:p w14:paraId="5F3EC1E2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5A0D83E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Apresenta ao usuário todos os cartões elegíveis previamente cadastrados na carteira digital</w:t>
            </w:r>
          </w:p>
        </w:tc>
      </w:tr>
      <w:tr w:rsidR="002145E9" w:rsidRPr="008924DE" w14:paraId="409422B0" w14:textId="77777777" w:rsidTr="004F489E">
        <w:tc>
          <w:tcPr>
            <w:tcW w:w="3227" w:type="dxa"/>
            <w:shd w:val="clear" w:color="auto" w:fill="auto"/>
          </w:tcPr>
          <w:p w14:paraId="073ADE4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86E753A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Saldo, número virtual de cartão, histórico de compra</w:t>
            </w:r>
          </w:p>
        </w:tc>
      </w:tr>
    </w:tbl>
    <w:p w14:paraId="0E039414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2145E9" w:rsidRPr="008924DE" w14:paraId="15E8D74D" w14:textId="77777777" w:rsidTr="004F489E">
        <w:tc>
          <w:tcPr>
            <w:tcW w:w="3227" w:type="dxa"/>
            <w:shd w:val="clear" w:color="auto" w:fill="auto"/>
          </w:tcPr>
          <w:p w14:paraId="3A548A7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85026AE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Entrar em modo de Pagamento</w:t>
            </w:r>
          </w:p>
        </w:tc>
      </w:tr>
      <w:tr w:rsidR="002145E9" w:rsidRPr="008924DE" w14:paraId="38F4274C" w14:textId="77777777" w:rsidTr="004F489E">
        <w:tc>
          <w:tcPr>
            <w:tcW w:w="3227" w:type="dxa"/>
            <w:shd w:val="clear" w:color="auto" w:fill="auto"/>
          </w:tcPr>
          <w:p w14:paraId="209862A4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10CF3D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Código da processadora, valor da conta, ID do estabelecimento</w:t>
            </w:r>
          </w:p>
        </w:tc>
      </w:tr>
      <w:tr w:rsidR="002145E9" w:rsidRPr="008924DE" w14:paraId="32D7D6BF" w14:textId="77777777" w:rsidTr="004F489E">
        <w:tc>
          <w:tcPr>
            <w:tcW w:w="3227" w:type="dxa"/>
            <w:shd w:val="clear" w:color="auto" w:fill="auto"/>
          </w:tcPr>
          <w:p w14:paraId="0994696D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1D9D33C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 a elegebilidade da transação</w:t>
            </w:r>
          </w:p>
        </w:tc>
      </w:tr>
      <w:tr w:rsidR="002145E9" w:rsidRPr="008924DE" w14:paraId="16D08142" w14:textId="77777777" w:rsidTr="004F489E">
        <w:tc>
          <w:tcPr>
            <w:tcW w:w="3227" w:type="dxa"/>
            <w:shd w:val="clear" w:color="auto" w:fill="auto"/>
          </w:tcPr>
          <w:p w14:paraId="1D56307C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8EC96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Modo alcançado com sucesso ou não, token de pagamento</w:t>
            </w:r>
          </w:p>
        </w:tc>
      </w:tr>
    </w:tbl>
    <w:p w14:paraId="57FB6D7C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2145E9" w:rsidRPr="008924DE" w14:paraId="39F3FF02" w14:textId="77777777" w:rsidTr="004F489E">
        <w:tc>
          <w:tcPr>
            <w:tcW w:w="3227" w:type="dxa"/>
            <w:shd w:val="clear" w:color="auto" w:fill="auto"/>
          </w:tcPr>
          <w:p w14:paraId="63A403D7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634281F" w14:textId="77777777" w:rsidR="002145E9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a conexão com a Processadora</w:t>
            </w:r>
          </w:p>
        </w:tc>
      </w:tr>
      <w:tr w:rsidR="002145E9" w:rsidRPr="00FE29C9" w14:paraId="4BB9D935" w14:textId="77777777" w:rsidTr="004F489E">
        <w:tc>
          <w:tcPr>
            <w:tcW w:w="3227" w:type="dxa"/>
            <w:shd w:val="clear" w:color="auto" w:fill="auto"/>
          </w:tcPr>
          <w:p w14:paraId="608AD015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85DA619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Código da processadora</w:t>
            </w:r>
          </w:p>
        </w:tc>
      </w:tr>
      <w:tr w:rsidR="002145E9" w:rsidRPr="008924DE" w14:paraId="162DC91B" w14:textId="77777777" w:rsidTr="004F489E">
        <w:tc>
          <w:tcPr>
            <w:tcW w:w="3227" w:type="dxa"/>
            <w:shd w:val="clear" w:color="auto" w:fill="auto"/>
          </w:tcPr>
          <w:p w14:paraId="33CEB513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1C05662F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</w:t>
            </w:r>
            <w:r w:rsidR="00193812">
              <w:rPr>
                <w:noProof/>
                <w:lang w:val="pt-BR" w:eastAsia="pt-BR"/>
              </w:rPr>
              <w:t>ar a disponibilidade do link com a processadora</w:t>
            </w:r>
          </w:p>
        </w:tc>
      </w:tr>
      <w:tr w:rsidR="002145E9" w:rsidRPr="008924DE" w14:paraId="2960F91A" w14:textId="77777777" w:rsidTr="004F489E">
        <w:tc>
          <w:tcPr>
            <w:tcW w:w="3227" w:type="dxa"/>
            <w:shd w:val="clear" w:color="auto" w:fill="auto"/>
          </w:tcPr>
          <w:p w14:paraId="7588D4D7" w14:textId="77777777" w:rsidR="002145E9" w:rsidRPr="00FE29C9" w:rsidRDefault="002145E9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D5A399D" w14:textId="77777777" w:rsidR="002145E9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Conexão alcançada estabelecida ou não</w:t>
            </w:r>
          </w:p>
        </w:tc>
      </w:tr>
    </w:tbl>
    <w:p w14:paraId="084135B6" w14:textId="77777777" w:rsidR="002145E9" w:rsidRDefault="002145E9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193812" w:rsidRPr="00FE29C9" w14:paraId="33213CE1" w14:textId="77777777" w:rsidTr="004F489E">
        <w:tc>
          <w:tcPr>
            <w:tcW w:w="3227" w:type="dxa"/>
            <w:shd w:val="clear" w:color="auto" w:fill="auto"/>
          </w:tcPr>
          <w:p w14:paraId="48B643BC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13515B1E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Detokenizar o Cartão</w:t>
            </w:r>
          </w:p>
        </w:tc>
      </w:tr>
      <w:tr w:rsidR="00193812" w:rsidRPr="008924DE" w14:paraId="6D23B64F" w14:textId="77777777" w:rsidTr="004F489E">
        <w:tc>
          <w:tcPr>
            <w:tcW w:w="3227" w:type="dxa"/>
            <w:shd w:val="clear" w:color="auto" w:fill="auto"/>
          </w:tcPr>
          <w:p w14:paraId="1D29594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653EFC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Token, usuário e numero virtual do cartão</w:t>
            </w:r>
          </w:p>
        </w:tc>
      </w:tr>
      <w:tr w:rsidR="00193812" w:rsidRPr="008924DE" w14:paraId="4D364139" w14:textId="77777777" w:rsidTr="004F489E">
        <w:tc>
          <w:tcPr>
            <w:tcW w:w="3227" w:type="dxa"/>
            <w:shd w:val="clear" w:color="auto" w:fill="auto"/>
          </w:tcPr>
          <w:p w14:paraId="0E15D3F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76704C9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Fazer o DE-PARA do número virtual do cartão para o número real</w:t>
            </w:r>
          </w:p>
        </w:tc>
      </w:tr>
      <w:tr w:rsidR="00193812" w:rsidRPr="00FE29C9" w14:paraId="16F5FF2E" w14:textId="77777777" w:rsidTr="004F489E">
        <w:tc>
          <w:tcPr>
            <w:tcW w:w="3227" w:type="dxa"/>
            <w:shd w:val="clear" w:color="auto" w:fill="auto"/>
          </w:tcPr>
          <w:p w14:paraId="35710CF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D0A15E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real do cartão</w:t>
            </w:r>
          </w:p>
        </w:tc>
      </w:tr>
    </w:tbl>
    <w:p w14:paraId="764B4227" w14:textId="77777777" w:rsidR="00193812" w:rsidRDefault="00193812" w:rsidP="00D97BB4">
      <w:pPr>
        <w:rPr>
          <w:i/>
          <w:lang w:val="pt-BR"/>
        </w:rPr>
      </w:pPr>
    </w:p>
    <w:p w14:paraId="4035C615" w14:textId="77777777" w:rsidR="00193812" w:rsidRDefault="00193812">
      <w:pPr>
        <w:suppressAutoHyphens w:val="0"/>
        <w:jc w:val="left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5881"/>
      </w:tblGrid>
      <w:tr w:rsidR="00193812" w:rsidRPr="00FE29C9" w14:paraId="4D449818" w14:textId="77777777" w:rsidTr="004F489E">
        <w:tc>
          <w:tcPr>
            <w:tcW w:w="3227" w:type="dxa"/>
            <w:shd w:val="clear" w:color="auto" w:fill="auto"/>
          </w:tcPr>
          <w:p w14:paraId="69FCED7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72EE64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Verificar Saldo</w:t>
            </w:r>
          </w:p>
        </w:tc>
      </w:tr>
      <w:tr w:rsidR="00193812" w:rsidRPr="00FE29C9" w14:paraId="1A77ED1A" w14:textId="77777777" w:rsidTr="004F489E">
        <w:tc>
          <w:tcPr>
            <w:tcW w:w="3227" w:type="dxa"/>
            <w:shd w:val="clear" w:color="auto" w:fill="auto"/>
          </w:tcPr>
          <w:p w14:paraId="5B8B9EF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65D75A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do Cartão</w:t>
            </w:r>
          </w:p>
        </w:tc>
      </w:tr>
      <w:tr w:rsidR="00193812" w:rsidRPr="008924DE" w14:paraId="15315CE5" w14:textId="77777777" w:rsidTr="004F489E">
        <w:tc>
          <w:tcPr>
            <w:tcW w:w="3227" w:type="dxa"/>
            <w:shd w:val="clear" w:color="auto" w:fill="auto"/>
          </w:tcPr>
          <w:p w14:paraId="05CFB8F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0CF7B04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 o saldo do cartão para a processadora</w:t>
            </w:r>
          </w:p>
        </w:tc>
      </w:tr>
      <w:tr w:rsidR="00193812" w:rsidRPr="008924DE" w14:paraId="35418DB2" w14:textId="77777777" w:rsidTr="004F489E">
        <w:tc>
          <w:tcPr>
            <w:tcW w:w="3227" w:type="dxa"/>
            <w:shd w:val="clear" w:color="auto" w:fill="auto"/>
          </w:tcPr>
          <w:p w14:paraId="21C5884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209990E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Solicitação realizada com sucesso ou não</w:t>
            </w:r>
          </w:p>
        </w:tc>
      </w:tr>
    </w:tbl>
    <w:p w14:paraId="2EE5B6D0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5882"/>
      </w:tblGrid>
      <w:tr w:rsidR="00193812" w:rsidRPr="00FE29C9" w14:paraId="2305699A" w14:textId="77777777" w:rsidTr="004F489E">
        <w:tc>
          <w:tcPr>
            <w:tcW w:w="3227" w:type="dxa"/>
            <w:shd w:val="clear" w:color="auto" w:fill="auto"/>
          </w:tcPr>
          <w:p w14:paraId="3DA3188A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4F12AD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Solicitar Transação</w:t>
            </w:r>
          </w:p>
        </w:tc>
      </w:tr>
      <w:tr w:rsidR="00193812" w:rsidRPr="008924DE" w14:paraId="707979EC" w14:textId="77777777" w:rsidTr="004F489E">
        <w:tc>
          <w:tcPr>
            <w:tcW w:w="3227" w:type="dxa"/>
            <w:shd w:val="clear" w:color="auto" w:fill="auto"/>
          </w:tcPr>
          <w:p w14:paraId="21B0F73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D08AA49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Número do Cartão, valor da transação</w:t>
            </w:r>
          </w:p>
        </w:tc>
      </w:tr>
      <w:tr w:rsidR="00193812" w:rsidRPr="008924DE" w14:paraId="52B3C797" w14:textId="77777777" w:rsidTr="004F489E">
        <w:tc>
          <w:tcPr>
            <w:tcW w:w="3227" w:type="dxa"/>
            <w:shd w:val="clear" w:color="auto" w:fill="auto"/>
          </w:tcPr>
          <w:p w14:paraId="7F4756E8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6EDDEC01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 o processamento da transação</w:t>
            </w:r>
          </w:p>
        </w:tc>
      </w:tr>
      <w:tr w:rsidR="00193812" w:rsidRPr="008924DE" w14:paraId="512A9154" w14:textId="77777777" w:rsidTr="004F489E">
        <w:tc>
          <w:tcPr>
            <w:tcW w:w="3227" w:type="dxa"/>
            <w:shd w:val="clear" w:color="auto" w:fill="auto"/>
          </w:tcPr>
          <w:p w14:paraId="55FCD4F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5F8374F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Solicitação realizada com sucesso ou não</w:t>
            </w:r>
          </w:p>
        </w:tc>
      </w:tr>
    </w:tbl>
    <w:p w14:paraId="69161170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193812" w:rsidRPr="00FE29C9" w14:paraId="14261624" w14:textId="77777777" w:rsidTr="004F489E">
        <w:tc>
          <w:tcPr>
            <w:tcW w:w="3227" w:type="dxa"/>
            <w:shd w:val="clear" w:color="auto" w:fill="auto"/>
          </w:tcPr>
          <w:p w14:paraId="0EA7F24C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C0703B5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Enviar confirmação da Transação</w:t>
            </w:r>
          </w:p>
        </w:tc>
      </w:tr>
      <w:tr w:rsidR="00193812" w:rsidRPr="00FE29C9" w14:paraId="39397D93" w14:textId="77777777" w:rsidTr="004F489E">
        <w:tc>
          <w:tcPr>
            <w:tcW w:w="3227" w:type="dxa"/>
            <w:shd w:val="clear" w:color="auto" w:fill="auto"/>
          </w:tcPr>
          <w:p w14:paraId="142C1F53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BBA6820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ID da Transação</w:t>
            </w:r>
          </w:p>
        </w:tc>
      </w:tr>
      <w:tr w:rsidR="00193812" w:rsidRPr="008924DE" w14:paraId="408A8673" w14:textId="77777777" w:rsidTr="004F489E">
        <w:tc>
          <w:tcPr>
            <w:tcW w:w="3227" w:type="dxa"/>
            <w:shd w:val="clear" w:color="auto" w:fill="auto"/>
          </w:tcPr>
          <w:p w14:paraId="6D93443F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45AE088B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Enviar a confirmação da Transação para o Estabelecimento</w:t>
            </w:r>
          </w:p>
        </w:tc>
      </w:tr>
      <w:tr w:rsidR="00193812" w:rsidRPr="008924DE" w14:paraId="1404F04C" w14:textId="77777777" w:rsidTr="004F489E">
        <w:tc>
          <w:tcPr>
            <w:tcW w:w="3227" w:type="dxa"/>
            <w:shd w:val="clear" w:color="auto" w:fill="auto"/>
          </w:tcPr>
          <w:p w14:paraId="1D54CE55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597C6393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Transação realizada com sucesso ou não</w:t>
            </w:r>
          </w:p>
        </w:tc>
      </w:tr>
    </w:tbl>
    <w:p w14:paraId="1C834AAF" w14:textId="77777777" w:rsidR="00193812" w:rsidRDefault="00193812" w:rsidP="00D97BB4">
      <w:pPr>
        <w:rPr>
          <w:i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193812" w:rsidRPr="00FE29C9" w14:paraId="31B7D8D7" w14:textId="77777777" w:rsidTr="004F489E">
        <w:tc>
          <w:tcPr>
            <w:tcW w:w="3227" w:type="dxa"/>
            <w:shd w:val="clear" w:color="auto" w:fill="auto"/>
          </w:tcPr>
          <w:p w14:paraId="73D4E274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90075E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Atualizar Saldo</w:t>
            </w:r>
          </w:p>
        </w:tc>
      </w:tr>
      <w:tr w:rsidR="00193812" w:rsidRPr="00FE29C9" w14:paraId="2C053116" w14:textId="77777777" w:rsidTr="004F489E">
        <w:tc>
          <w:tcPr>
            <w:tcW w:w="3227" w:type="dxa"/>
            <w:shd w:val="clear" w:color="auto" w:fill="auto"/>
          </w:tcPr>
          <w:p w14:paraId="7506733D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37FE1C6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ID da Transação</w:t>
            </w:r>
          </w:p>
        </w:tc>
      </w:tr>
      <w:tr w:rsidR="00193812" w:rsidRPr="008924DE" w14:paraId="08768199" w14:textId="77777777" w:rsidTr="004F489E">
        <w:tc>
          <w:tcPr>
            <w:tcW w:w="3227" w:type="dxa"/>
            <w:shd w:val="clear" w:color="auto" w:fill="auto"/>
          </w:tcPr>
          <w:p w14:paraId="5E38EFC2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Descrição paso a paso da terfa:</w:t>
            </w:r>
          </w:p>
        </w:tc>
        <w:tc>
          <w:tcPr>
            <w:tcW w:w="5984" w:type="dxa"/>
            <w:shd w:val="clear" w:color="auto" w:fill="auto"/>
          </w:tcPr>
          <w:p w14:paraId="4952CC5A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Atualizar o saldo com o valor da transação realizada</w:t>
            </w:r>
          </w:p>
        </w:tc>
      </w:tr>
      <w:tr w:rsidR="00193812" w:rsidRPr="00FE29C9" w14:paraId="73CE7907" w14:textId="77777777" w:rsidTr="004F489E">
        <w:tc>
          <w:tcPr>
            <w:tcW w:w="3227" w:type="dxa"/>
            <w:shd w:val="clear" w:color="auto" w:fill="auto"/>
          </w:tcPr>
          <w:p w14:paraId="45568972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23E3C377" w14:textId="77777777" w:rsidR="00193812" w:rsidRPr="00FE29C9" w:rsidRDefault="00193812" w:rsidP="004F489E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Saldo </w:t>
            </w:r>
          </w:p>
        </w:tc>
      </w:tr>
    </w:tbl>
    <w:p w14:paraId="530608B6" w14:textId="77777777" w:rsidR="00193812" w:rsidRPr="00352F47" w:rsidRDefault="00193812" w:rsidP="00D97BB4">
      <w:pPr>
        <w:rPr>
          <w:i/>
          <w:lang w:val="pt-BR"/>
        </w:rPr>
      </w:pPr>
    </w:p>
    <w:p w14:paraId="29892208" w14:textId="77777777" w:rsidR="00A66DA1" w:rsidRDefault="00D97BB4" w:rsidP="00ED6CC8">
      <w:pPr>
        <w:pStyle w:val="Ttulo2"/>
        <w:tabs>
          <w:tab w:val="clear" w:pos="5245"/>
          <w:tab w:val="num" w:pos="0"/>
        </w:tabs>
      </w:pPr>
      <w:bookmarkStart w:id="76" w:name="_Toc17719275"/>
      <w:r w:rsidRPr="00352F47">
        <w:t>Diagrama de Casos de uso</w:t>
      </w:r>
      <w:bookmarkEnd w:id="76"/>
    </w:p>
    <w:p w14:paraId="0CEB66AC" w14:textId="77777777" w:rsidR="002145E9" w:rsidRDefault="002145E9" w:rsidP="002145E9">
      <w:pPr>
        <w:rPr>
          <w:lang w:val="pt-BR"/>
        </w:rPr>
      </w:pPr>
    </w:p>
    <w:p w14:paraId="3DCE9F30" w14:textId="77777777" w:rsidR="002145E9" w:rsidRDefault="002145E9" w:rsidP="002145E9">
      <w:pPr>
        <w:rPr>
          <w:lang w:val="pt-BR"/>
        </w:rPr>
      </w:pPr>
    </w:p>
    <w:p w14:paraId="3ABDD1F3" w14:textId="77777777" w:rsidR="002145E9" w:rsidRPr="002145E9" w:rsidRDefault="002145E9" w:rsidP="002145E9">
      <w:pPr>
        <w:rPr>
          <w:lang w:val="pt-BR"/>
        </w:rPr>
      </w:pPr>
    </w:p>
    <w:p w14:paraId="1F2C2521" w14:textId="77777777" w:rsidR="00A66DA1" w:rsidRDefault="002145E9" w:rsidP="003E197E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5C180EA3" wp14:editId="21F66BAB">
            <wp:extent cx="5753100" cy="2181225"/>
            <wp:effectExtent l="0" t="0" r="0" b="9525"/>
            <wp:docPr id="3" name="Imagem 3" descr="C:\Users\unifaturolla\Downloads\c1d11449-ba71-4e26-96f8-de79e26d7c0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ifaturolla\Downloads\c1d11449-ba71-4e26-96f8-de79e26d7c04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DA1" w:rsidSect="0072500A">
      <w:headerReference w:type="default" r:id="rId10"/>
      <w:footerReference w:type="default" r:id="rId11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1E29" w14:textId="77777777" w:rsidR="00995802" w:rsidRDefault="00995802">
      <w:r>
        <w:separator/>
      </w:r>
    </w:p>
  </w:endnote>
  <w:endnote w:type="continuationSeparator" w:id="0">
    <w:p w14:paraId="10704816" w14:textId="77777777" w:rsidR="00995802" w:rsidRDefault="0099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B9BA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  <w:r w:rsidR="00D97BB4">
      <w:rPr>
        <w:lang w:val="pt-BR"/>
      </w:rPr>
      <w:t xml:space="preserve"> de Processo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40EF" w14:textId="77777777" w:rsidR="00995802" w:rsidRDefault="00995802">
      <w:r>
        <w:separator/>
      </w:r>
    </w:p>
  </w:footnote>
  <w:footnote w:type="continuationSeparator" w:id="0">
    <w:p w14:paraId="1623201E" w14:textId="77777777" w:rsidR="00995802" w:rsidRDefault="0099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8924DE" w14:paraId="0BC8C33A" w14:textId="77777777" w:rsidTr="003474F5">
      <w:trPr>
        <w:trHeight w:val="1651"/>
        <w:jc w:val="center"/>
      </w:trPr>
      <w:tc>
        <w:tcPr>
          <w:tcW w:w="1533" w:type="dxa"/>
        </w:tcPr>
        <w:p w14:paraId="18156427" w14:textId="77777777" w:rsidR="002F0E81" w:rsidRDefault="005F5428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82C04C5" wp14:editId="6BBFCA90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5" name="Image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7AFDA41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005497EE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8552E4C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6DDF33B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2FF642AA" w14:textId="77777777" w:rsidR="002F0E81" w:rsidRDefault="002F0E81" w:rsidP="0044002D">
    <w:pPr>
      <w:pStyle w:val="Cabealho"/>
    </w:pPr>
  </w:p>
  <w:p w14:paraId="15684F40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CC567BB2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D250BC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52D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40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C7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B0E4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CB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828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29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a Cabel Barbarán">
    <w15:presenceInfo w15:providerId="None" w15:userId="Gabriela Cabel Barbarán"/>
  </w15:person>
  <w15:person w15:author="AUGUSTO TUROLLA">
    <w15:presenceInfo w15:providerId="AD" w15:userId="S-1-5-21-763067897-1009454357-774919444-86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08D3"/>
    <w:rsid w:val="0002255E"/>
    <w:rsid w:val="00027C7E"/>
    <w:rsid w:val="0004121A"/>
    <w:rsid w:val="0006417F"/>
    <w:rsid w:val="000A20FD"/>
    <w:rsid w:val="000C242C"/>
    <w:rsid w:val="000D7557"/>
    <w:rsid w:val="000F607B"/>
    <w:rsid w:val="001323A6"/>
    <w:rsid w:val="00193812"/>
    <w:rsid w:val="001E5590"/>
    <w:rsid w:val="001E7D46"/>
    <w:rsid w:val="002101E2"/>
    <w:rsid w:val="002145E9"/>
    <w:rsid w:val="002A67E3"/>
    <w:rsid w:val="002C578F"/>
    <w:rsid w:val="002E097E"/>
    <w:rsid w:val="002F0E81"/>
    <w:rsid w:val="002F32BE"/>
    <w:rsid w:val="00342E76"/>
    <w:rsid w:val="00344C9F"/>
    <w:rsid w:val="003474F5"/>
    <w:rsid w:val="00352F47"/>
    <w:rsid w:val="003705CA"/>
    <w:rsid w:val="003B676F"/>
    <w:rsid w:val="003E197E"/>
    <w:rsid w:val="004307C4"/>
    <w:rsid w:val="00435EF8"/>
    <w:rsid w:val="0044002D"/>
    <w:rsid w:val="004630FC"/>
    <w:rsid w:val="00516A76"/>
    <w:rsid w:val="005A1870"/>
    <w:rsid w:val="005D234A"/>
    <w:rsid w:val="005F5428"/>
    <w:rsid w:val="00621FBC"/>
    <w:rsid w:val="00641079"/>
    <w:rsid w:val="0069424A"/>
    <w:rsid w:val="006A0E8B"/>
    <w:rsid w:val="006A16AD"/>
    <w:rsid w:val="006B17F1"/>
    <w:rsid w:val="006F3548"/>
    <w:rsid w:val="0072500A"/>
    <w:rsid w:val="0075779E"/>
    <w:rsid w:val="007577E7"/>
    <w:rsid w:val="007B1FF1"/>
    <w:rsid w:val="007B3684"/>
    <w:rsid w:val="007B7814"/>
    <w:rsid w:val="007E2C5A"/>
    <w:rsid w:val="007E6EE9"/>
    <w:rsid w:val="007F511C"/>
    <w:rsid w:val="008505AB"/>
    <w:rsid w:val="00851F4E"/>
    <w:rsid w:val="00857CF0"/>
    <w:rsid w:val="00873422"/>
    <w:rsid w:val="008924DE"/>
    <w:rsid w:val="008C2AE5"/>
    <w:rsid w:val="008D2C0F"/>
    <w:rsid w:val="00910CC8"/>
    <w:rsid w:val="00926D8A"/>
    <w:rsid w:val="0099310E"/>
    <w:rsid w:val="00995802"/>
    <w:rsid w:val="009A1F09"/>
    <w:rsid w:val="009D50EA"/>
    <w:rsid w:val="009E51AC"/>
    <w:rsid w:val="00A0434B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A87C81"/>
    <w:rsid w:val="00B83E9F"/>
    <w:rsid w:val="00BB2332"/>
    <w:rsid w:val="00BB48A1"/>
    <w:rsid w:val="00BC3369"/>
    <w:rsid w:val="00BD6639"/>
    <w:rsid w:val="00C031A9"/>
    <w:rsid w:val="00C12D64"/>
    <w:rsid w:val="00C26527"/>
    <w:rsid w:val="00C47FA0"/>
    <w:rsid w:val="00C7420D"/>
    <w:rsid w:val="00C809D9"/>
    <w:rsid w:val="00CB41E0"/>
    <w:rsid w:val="00CB5D70"/>
    <w:rsid w:val="00CD07C8"/>
    <w:rsid w:val="00CF60DE"/>
    <w:rsid w:val="00D54FCA"/>
    <w:rsid w:val="00D97BB4"/>
    <w:rsid w:val="00DD051D"/>
    <w:rsid w:val="00DE1B65"/>
    <w:rsid w:val="00DF10FA"/>
    <w:rsid w:val="00E12106"/>
    <w:rsid w:val="00E45B7D"/>
    <w:rsid w:val="00E72146"/>
    <w:rsid w:val="00E800F8"/>
    <w:rsid w:val="00ED6CC8"/>
    <w:rsid w:val="00EF4771"/>
    <w:rsid w:val="00F11043"/>
    <w:rsid w:val="00F27CB1"/>
    <w:rsid w:val="00F82BD8"/>
    <w:rsid w:val="00F946CF"/>
    <w:rsid w:val="00FB1E38"/>
    <w:rsid w:val="00FB7CDA"/>
    <w:rsid w:val="00FC321C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8826E"/>
  <w15:chartTrackingRefBased/>
  <w15:docId w15:val="{B76F0358-BF9A-5E40-B955-4368F9C4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903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AUGUSTO TUROLLA</cp:lastModifiedBy>
  <cp:revision>5</cp:revision>
  <cp:lastPrinted>2009-02-04T17:49:00Z</cp:lastPrinted>
  <dcterms:created xsi:type="dcterms:W3CDTF">2019-09-10T00:37:00Z</dcterms:created>
  <dcterms:modified xsi:type="dcterms:W3CDTF">2019-09-14T14:34:00Z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